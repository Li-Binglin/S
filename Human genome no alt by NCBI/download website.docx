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2595" w14:textId="37D11F34" w:rsidR="00C4231F" w:rsidRDefault="00C4231F">
      <w:r>
        <w:fldChar w:fldCharType="begin"/>
      </w:r>
      <w:ins w:id="0" w:author="Li Binglin" w:date="2023-12-24T02:16:00Z">
        <w:r>
          <w:instrText>HYPERLINK "</w:instrText>
        </w:r>
      </w:ins>
      <w:r w:rsidRPr="00C4231F">
        <w:instrText>https://hgdownload.cse.ucsc.edu/goldenpath/hg38/bigZips/analysisSet/</w:instrText>
      </w:r>
      <w:ins w:id="1" w:author="Li Binglin" w:date="2023-12-24T02:16:00Z">
        <w:r>
          <w:instrText>"</w:instrText>
        </w:r>
      </w:ins>
      <w:r>
        <w:fldChar w:fldCharType="separate"/>
      </w:r>
      <w:r w:rsidRPr="00D5744D">
        <w:rPr>
          <w:rStyle w:val="a7"/>
        </w:rPr>
        <w:t>https://hgdownload.cse.ucsc.edu/goldenpath/hg38/bigZips/analysisSet/</w:t>
      </w:r>
      <w:r>
        <w:fldChar w:fldCharType="end"/>
      </w:r>
    </w:p>
    <w:p w14:paraId="187931FB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The "analysis set" is a version of the genome prepared for next-gen</w:t>
      </w:r>
    </w:p>
    <w:p w14:paraId="7C7F399B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sequencing read alignment. It contains no alternate sequences, no </w:t>
      </w:r>
    </w:p>
    <w:p w14:paraId="37D1DDD4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patches, fixes or haplotypes, only the main chromosomes. For more </w:t>
      </w:r>
    </w:p>
    <w:p w14:paraId="0937E4DC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information, see https://hgdownload.soe.ucsc.edu/goldenPath/hg38/bigZips/</w:t>
      </w:r>
    </w:p>
    <w:p w14:paraId="40539367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14:paraId="614ABB32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The files here come from NCBI, and were converted into UCSC formats. </w:t>
      </w:r>
    </w:p>
    <w:p w14:paraId="0AFC52C5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The files below are the original 2014 release from NCBI, without decoys</w:t>
      </w:r>
    </w:p>
    <w:p w14:paraId="0D000EBC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or alt-aware BWA files.</w:t>
      </w:r>
    </w:p>
    <w:p w14:paraId="5641FA7E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For a full description of the "analysis set" concept, see NCBI's README file:</w:t>
      </w:r>
    </w:p>
    <w:p w14:paraId="3C339674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C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C00000"/>
          <w:kern w:val="0"/>
          <w:sz w:val="18"/>
          <w:szCs w:val="18"/>
        </w:rPr>
        <w:t>https://ftp.ncbi.nlm.nih.gov/genomes/all/GCA/000/001/405/GCA_000001405.15_GRCh38/seqs_for_alignment_pipelines.ucsc_ids/</w:t>
      </w:r>
    </w:p>
    <w:p w14:paraId="221FC273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14:paraId="3773753E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These files are no longer updated. For the latest analysis</w:t>
      </w:r>
    </w:p>
    <w:p w14:paraId="63659F97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set see the FTP NCBI directory at the address above. </w:t>
      </w:r>
    </w:p>
    <w:p w14:paraId="4CA85C6A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14:paraId="71EE324F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Files included in this directory:</w:t>
      </w:r>
    </w:p>
    <w:p w14:paraId="5A0CFECD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14:paraId="3F97F349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hg38.analysisSet.2bit - analysis set sequence</w:t>
      </w:r>
    </w:p>
    <w:p w14:paraId="435D182D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hg38.analysisSet.fa.gz - analysis set sequence</w:t>
      </w:r>
    </w:p>
    <w:p w14:paraId="65755C53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hg38.analysisSet.chroms.tar.gz - analysis set sequence one file per chromosome</w:t>
      </w:r>
    </w:p>
    <w:p w14:paraId="6263BE28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The analysis set sequence is masked as mentioned in ../README.txt,</w:t>
      </w:r>
    </w:p>
    <w:p w14:paraId="2782F4DA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repeats from </w:t>
      </w:r>
      <w:proofErr w:type="spellStart"/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RepeatMasker</w:t>
      </w:r>
      <w:proofErr w:type="spellEnd"/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Tandem Repeats Finder</w:t>
      </w:r>
    </w:p>
    <w:p w14:paraId="65F80D62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(with period of 12 or less) are shown in lower case;</w:t>
      </w:r>
    </w:p>
    <w:p w14:paraId="78265FA9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C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</w:t>
      </w:r>
      <w:r w:rsidRPr="00C4231F">
        <w:rPr>
          <w:rFonts w:ascii="Arial" w:eastAsia="宋体" w:hAnsi="Arial" w:cs="Arial"/>
          <w:color w:val="C00000"/>
          <w:kern w:val="0"/>
          <w:sz w:val="18"/>
          <w:szCs w:val="18"/>
        </w:rPr>
        <w:t>non-repeating sequence is shown in upper case.</w:t>
      </w:r>
    </w:p>
    <w:p w14:paraId="7330C848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C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C00000"/>
          <w:kern w:val="0"/>
          <w:sz w:val="18"/>
          <w:szCs w:val="18"/>
        </w:rPr>
        <w:t xml:space="preserve">    The sequences in the file are otherwise identical to the NCBI file</w:t>
      </w:r>
    </w:p>
    <w:p w14:paraId="318075F5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C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C00000"/>
          <w:kern w:val="0"/>
          <w:sz w:val="18"/>
          <w:szCs w:val="18"/>
        </w:rPr>
        <w:t xml:space="preserve">    GCA_000001405.15_GRCh38_no_alt_analysis_set.fna.gz</w:t>
      </w:r>
    </w:p>
    <w:p w14:paraId="2839FEF6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14:paraId="53F6FDBB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hg38.fullAnalysisSet.2bit - all of the sequence from the above set,</w:t>
      </w:r>
    </w:p>
    <w:p w14:paraId="4570CB05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</w:t>
      </w:r>
      <w:proofErr w:type="gramStart"/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plus</w:t>
      </w:r>
      <w:proofErr w:type="gramEnd"/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all of the alt-scaffolds from the GRCh38 ALT_REF_LOCI_* assembly units.</w:t>
      </w:r>
    </w:p>
    <w:p w14:paraId="132961BA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hg38.fullAnalysisSet.chroms.tar.gz - all of the sequence from the above set,</w:t>
      </w:r>
    </w:p>
    <w:p w14:paraId="3596C70E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</w:t>
      </w:r>
      <w:proofErr w:type="gramStart"/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plus</w:t>
      </w:r>
      <w:proofErr w:type="gramEnd"/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all of the alt-scaffolds from the GRCh38 ALT_REF_LOCI_* assembly units.</w:t>
      </w:r>
    </w:p>
    <w:p w14:paraId="745F3D8C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The analysis set sequence is masked as mentioned in ../README.txt,</w:t>
      </w:r>
    </w:p>
    <w:p w14:paraId="04C91F6C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repeats from </w:t>
      </w:r>
      <w:proofErr w:type="spellStart"/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RepeatMasker</w:t>
      </w:r>
      <w:proofErr w:type="spellEnd"/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and Tandem Repeats Finder</w:t>
      </w:r>
    </w:p>
    <w:p w14:paraId="32C71394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(with period of 12 or less) are shown in lower case;</w:t>
      </w:r>
    </w:p>
    <w:p w14:paraId="1A46E817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   non-repeating sequence is shown in upper case.</w:t>
      </w:r>
    </w:p>
    <w:p w14:paraId="2D426D3C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14:paraId="68655715" w14:textId="77777777" w:rsidR="00C4231F" w:rsidRPr="00C4231F" w:rsidRDefault="00C4231F" w:rsidP="00C423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231F">
        <w:rPr>
          <w:rFonts w:ascii="Arial" w:eastAsia="宋体" w:hAnsi="Arial" w:cs="Arial"/>
          <w:color w:val="000000"/>
          <w:kern w:val="0"/>
          <w:sz w:val="18"/>
          <w:szCs w:val="18"/>
        </w:rPr>
        <w:t>md5sum.txt - checksums of files in this directory</w:t>
      </w:r>
    </w:p>
    <w:p w14:paraId="490645BD" w14:textId="77777777" w:rsidR="00C4231F" w:rsidRPr="00C4231F" w:rsidRDefault="00C4231F"/>
    <w:p w14:paraId="5A53FFC2" w14:textId="77777777" w:rsidR="00C4231F" w:rsidRDefault="00C4231F"/>
    <w:p w14:paraId="6629BEB6" w14:textId="77777777" w:rsidR="00C4231F" w:rsidRDefault="00C4231F">
      <w:pPr>
        <w:rPr>
          <w:rFonts w:hint="eastAsia"/>
        </w:rPr>
      </w:pPr>
    </w:p>
    <w:p w14:paraId="1AD45EAA" w14:textId="77777777" w:rsidR="00C4231F" w:rsidRDefault="00C4231F"/>
    <w:p w14:paraId="21219B50" w14:textId="77777777" w:rsidR="00C4231F" w:rsidRDefault="00C4231F">
      <w:pPr>
        <w:rPr>
          <w:rFonts w:hint="eastAsia"/>
        </w:rPr>
      </w:pPr>
    </w:p>
    <w:p w14:paraId="5E9DE28F" w14:textId="37F2685D" w:rsidR="00C4231F" w:rsidRDefault="00C4231F" w:rsidP="00C4231F">
      <w:pPr>
        <w:jc w:val="left"/>
      </w:pPr>
      <w:hyperlink r:id="rId6" w:history="1">
        <w:r>
          <w:rPr>
            <w:rStyle w:val="a7"/>
          </w:rPr>
          <w:t xml:space="preserve">Index of </w:t>
        </w:r>
        <w:r>
          <w:rPr>
            <w:rStyle w:val="a7"/>
          </w:rPr>
          <w:lastRenderedPageBreak/>
          <w:t>/genomes/all/GCA/000/001/405/GCA_000001405.15_GRCh38/seqs_for_alignment_pipelines.ucsc_ids (nih.gov)</w:t>
        </w:r>
      </w:hyperlink>
    </w:p>
    <w:p w14:paraId="531E85F4" w14:textId="77777777" w:rsidR="00C4231F" w:rsidRDefault="00C4231F" w:rsidP="00C4231F">
      <w:pPr>
        <w:jc w:val="left"/>
      </w:pPr>
    </w:p>
    <w:p w14:paraId="49FB7DE6" w14:textId="77777777" w:rsidR="00C4231F" w:rsidRDefault="00C4231F" w:rsidP="00C4231F">
      <w:pPr>
        <w:jc w:val="left"/>
      </w:pPr>
    </w:p>
    <w:p w14:paraId="07B9F33A" w14:textId="77777777" w:rsidR="00C4231F" w:rsidRDefault="00C4231F" w:rsidP="00C4231F">
      <w:pPr>
        <w:jc w:val="left"/>
        <w:rPr>
          <w:rFonts w:hint="eastAsia"/>
        </w:rPr>
      </w:pPr>
    </w:p>
    <w:p w14:paraId="5B8B2619" w14:textId="323D4423" w:rsidR="00C4231F" w:rsidRDefault="00C4231F" w:rsidP="00C4231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36BC189" wp14:editId="4F09E2C7">
            <wp:extent cx="5274310" cy="2259965"/>
            <wp:effectExtent l="0" t="0" r="2540" b="6985"/>
            <wp:docPr id="2013020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20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2655" w14:textId="77777777" w:rsidR="00DD00AF" w:rsidRDefault="00DD00AF" w:rsidP="00C4231F">
      <w:r>
        <w:separator/>
      </w:r>
    </w:p>
  </w:endnote>
  <w:endnote w:type="continuationSeparator" w:id="0">
    <w:p w14:paraId="71BCC613" w14:textId="77777777" w:rsidR="00DD00AF" w:rsidRDefault="00DD00AF" w:rsidP="00C4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5044" w14:textId="77777777" w:rsidR="00DD00AF" w:rsidRDefault="00DD00AF" w:rsidP="00C4231F">
      <w:r>
        <w:separator/>
      </w:r>
    </w:p>
  </w:footnote>
  <w:footnote w:type="continuationSeparator" w:id="0">
    <w:p w14:paraId="1279FF8E" w14:textId="77777777" w:rsidR="00DD00AF" w:rsidRDefault="00DD00AF" w:rsidP="00C4231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 Binglin">
    <w15:presenceInfo w15:providerId="Windows Live" w15:userId="9dc5b4fa512c04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FC"/>
    <w:rsid w:val="008037FC"/>
    <w:rsid w:val="00C4231F"/>
    <w:rsid w:val="00DD00AF"/>
    <w:rsid w:val="00E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25489"/>
  <w15:chartTrackingRefBased/>
  <w15:docId w15:val="{86A7E429-641F-41A2-8E52-8C44318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3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3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31F"/>
    <w:rPr>
      <w:sz w:val="18"/>
      <w:szCs w:val="18"/>
    </w:rPr>
  </w:style>
  <w:style w:type="character" w:styleId="a7">
    <w:name w:val="Hyperlink"/>
    <w:basedOn w:val="a0"/>
    <w:uiPriority w:val="99"/>
    <w:unhideWhenUsed/>
    <w:rsid w:val="00C4231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42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tp.ncbi.nlm.nih.gov/genomes/all/GCA/000/001/405/GCA_000001405.15_GRCh38/seqs_for_alignment_pipelines.ucsc_id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Binglin</dc:creator>
  <cp:keywords/>
  <dc:description/>
  <cp:lastModifiedBy>Li Binglin</cp:lastModifiedBy>
  <cp:revision>2</cp:revision>
  <dcterms:created xsi:type="dcterms:W3CDTF">2023-12-23T18:14:00Z</dcterms:created>
  <dcterms:modified xsi:type="dcterms:W3CDTF">2023-12-23T18:17:00Z</dcterms:modified>
</cp:coreProperties>
</file>